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2138" w14:textId="624B7800" w:rsidR="00C44429" w:rsidRDefault="00D01DB9" w:rsidP="00D01DB9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LABORATORY 3</w:t>
      </w:r>
    </w:p>
    <w:p w14:paraId="04477810" w14:textId="36756DA1" w:rsidR="00D01DB9" w:rsidRDefault="00D01DB9" w:rsidP="00D01DB9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E09AE87" w14:textId="3022FCD4" w:rsidR="00D01DB9" w:rsidRDefault="00D01DB9" w:rsidP="00D01DB9">
      <w:pPr>
        <w:pBdr>
          <w:bottom w:val="single" w:sz="6" w:space="1" w:color="auto"/>
        </w:pBdr>
        <w:rPr>
          <w:ins w:id="0" w:author="Tudor Gulin" w:date="2023-03-22T16:07:00Z"/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 COMMANDS FOR THE NEX</w:t>
      </w:r>
      <w:ins w:id="1" w:author="Tudor Gulin" w:date="2023-03-22T16:07:00Z">
        <w:r>
          <w:rPr>
            <w:rFonts w:ascii="Arial" w:hAnsi="Arial" w:cs="Arial"/>
            <w:sz w:val="28"/>
            <w:szCs w:val="28"/>
            <w:lang w:val="en-US"/>
          </w:rPr>
          <w:t>T TEST</w:t>
        </w:r>
      </w:ins>
    </w:p>
    <w:p w14:paraId="66C6C061" w14:textId="2CB49AE6" w:rsidR="00D01DB9" w:rsidRDefault="00D01DB9" w:rsidP="00D01DB9">
      <w:pPr>
        <w:rPr>
          <w:ins w:id="2" w:author="Tudor Gulin" w:date="2023-03-22T16:08:00Z"/>
          <w:rFonts w:ascii="Arial" w:hAnsi="Arial" w:cs="Arial"/>
          <w:sz w:val="28"/>
          <w:szCs w:val="28"/>
          <w:lang w:val="en-US"/>
        </w:rPr>
      </w:pPr>
      <w:ins w:id="3" w:author="Tudor Gulin" w:date="2023-03-22T16:08:00Z">
        <w:r>
          <w:rPr>
            <w:rFonts w:ascii="Arial" w:hAnsi="Arial" w:cs="Arial"/>
            <w:sz w:val="28"/>
            <w:szCs w:val="28"/>
            <w:lang w:val="en-US"/>
          </w:rPr>
          <w:t>Grep =</w:t>
        </w:r>
      </w:ins>
    </w:p>
    <w:p w14:paraId="27A72C78" w14:textId="32FDD057" w:rsidR="00D01DB9" w:rsidRDefault="00D01DB9" w:rsidP="00D01DB9">
      <w:pPr>
        <w:rPr>
          <w:ins w:id="4" w:author="Tudor Gulin" w:date="2023-03-22T16:08:00Z"/>
          <w:rFonts w:ascii="Arial" w:hAnsi="Arial" w:cs="Arial"/>
          <w:sz w:val="28"/>
          <w:szCs w:val="28"/>
          <w:lang w:val="en-US"/>
        </w:rPr>
      </w:pPr>
      <w:ins w:id="5" w:author="Tudor Gulin" w:date="2023-03-22T16:08:00Z">
        <w:r>
          <w:rPr>
            <w:rFonts w:ascii="Arial" w:hAnsi="Arial" w:cs="Arial"/>
            <w:sz w:val="28"/>
            <w:szCs w:val="28"/>
            <w:lang w:val="en-US"/>
          </w:rPr>
          <w:t>Sed = find and replace</w:t>
        </w:r>
      </w:ins>
    </w:p>
    <w:p w14:paraId="4C251598" w14:textId="415ED3B0" w:rsidR="00D01DB9" w:rsidRDefault="00D01DB9" w:rsidP="00D01DB9">
      <w:pPr>
        <w:rPr>
          <w:ins w:id="6" w:author="Tudor Gulin" w:date="2023-03-22T16:09:00Z"/>
          <w:rFonts w:ascii="Arial" w:hAnsi="Arial" w:cs="Arial"/>
          <w:sz w:val="28"/>
          <w:szCs w:val="28"/>
          <w:lang w:val="en-US"/>
        </w:rPr>
      </w:pPr>
      <w:ins w:id="7" w:author="Tudor Gulin" w:date="2023-03-22T16:08:00Z">
        <w:r>
          <w:rPr>
            <w:rFonts w:ascii="Arial" w:hAnsi="Arial" w:cs="Arial"/>
            <w:sz w:val="28"/>
            <w:szCs w:val="28"/>
            <w:lang w:val="en-US"/>
          </w:rPr>
          <w:t>Awk = processing text file</w:t>
        </w:r>
      </w:ins>
    </w:p>
    <w:p w14:paraId="7D8E8F07" w14:textId="1450BE0F" w:rsidR="00D01DB9" w:rsidRDefault="00D01DB9" w:rsidP="00D01DB9">
      <w:pPr>
        <w:pBdr>
          <w:top w:val="single" w:sz="6" w:space="1" w:color="auto"/>
          <w:bottom w:val="single" w:sz="6" w:space="1" w:color="auto"/>
        </w:pBdr>
        <w:rPr>
          <w:ins w:id="8" w:author="Tudor Gulin" w:date="2023-03-22T16:16:00Z"/>
          <w:rFonts w:ascii="Arial" w:hAnsi="Arial" w:cs="Arial"/>
          <w:sz w:val="28"/>
          <w:szCs w:val="28"/>
          <w:lang w:val="en-US"/>
        </w:rPr>
      </w:pPr>
      <w:ins w:id="9" w:author="Tudor Gulin" w:date="2023-03-22T16:10:00Z">
        <w:r>
          <w:rPr>
            <w:rFonts w:ascii="Arial" w:hAnsi="Arial" w:cs="Arial"/>
            <w:sz w:val="28"/>
            <w:szCs w:val="28"/>
            <w:lang w:val="en-US"/>
          </w:rPr>
          <w:t>We are using regular expression. We’ll try to define a rule for the expression we are searching for ( the one we want to operate with ).</w:t>
        </w:r>
      </w:ins>
    </w:p>
    <w:p w14:paraId="1D25C6D9" w14:textId="0BF6DEA4" w:rsidR="00D01DB9" w:rsidRDefault="00D01DB9" w:rsidP="00D01DB9">
      <w:pPr>
        <w:rPr>
          <w:ins w:id="10" w:author="Tudor Gulin" w:date="2023-03-22T16:16:00Z"/>
          <w:rFonts w:ascii="Arial" w:hAnsi="Arial" w:cs="Arial"/>
          <w:sz w:val="28"/>
          <w:szCs w:val="28"/>
          <w:lang w:val="en-US"/>
        </w:rPr>
      </w:pPr>
      <w:ins w:id="11" w:author="Tudor Gulin" w:date="2023-03-22T16:16:00Z">
        <w:r>
          <w:rPr>
            <w:rFonts w:ascii="Arial" w:hAnsi="Arial" w:cs="Arial"/>
            <w:sz w:val="28"/>
            <w:szCs w:val="28"/>
            <w:lang w:val="en-US"/>
          </w:rPr>
          <w:t>Grep -E “ana” file.txt</w:t>
        </w:r>
      </w:ins>
    </w:p>
    <w:p w14:paraId="31DC56D2" w14:textId="77777777" w:rsidR="00B27E89" w:rsidRDefault="00D01DB9" w:rsidP="00D01DB9">
      <w:pPr>
        <w:rPr>
          <w:ins w:id="12" w:author="Tudor Gulin" w:date="2023-03-22T16:48:00Z"/>
          <w:rFonts w:ascii="Arial" w:hAnsi="Arial" w:cs="Arial"/>
          <w:sz w:val="28"/>
          <w:szCs w:val="28"/>
          <w:lang w:val="en-US"/>
        </w:rPr>
      </w:pPr>
      <w:ins w:id="13" w:author="Tudor Gulin" w:date="2023-03-22T16:16:00Z">
        <w:r>
          <w:rPr>
            <w:rFonts w:ascii="Arial" w:hAnsi="Arial" w:cs="Arial"/>
            <w:sz w:val="28"/>
            <w:szCs w:val="28"/>
            <w:lang w:val="en-US"/>
          </w:rPr>
          <w:t xml:space="preserve">To search for the word ana in file.txt and it will show us all lines with ana, </w:t>
        </w:r>
      </w:ins>
    </w:p>
    <w:p w14:paraId="18C7FE97" w14:textId="1819D3BA" w:rsidR="00D01DB9" w:rsidRDefault="00D01DB9" w:rsidP="00D01DB9">
      <w:pPr>
        <w:rPr>
          <w:ins w:id="14" w:author="Tudor Gulin" w:date="2023-03-22T16:16:00Z"/>
          <w:rFonts w:ascii="Arial" w:hAnsi="Arial" w:cs="Arial"/>
          <w:sz w:val="28"/>
          <w:szCs w:val="28"/>
          <w:lang w:val="en-US"/>
        </w:rPr>
      </w:pPr>
      <w:ins w:id="15" w:author="Tudor Gulin" w:date="2023-03-22T16:16:00Z">
        <w:r>
          <w:rPr>
            <w:rFonts w:ascii="Arial" w:hAnsi="Arial" w:cs="Arial"/>
            <w:sz w:val="28"/>
            <w:szCs w:val="28"/>
            <w:lang w:val="en-US"/>
          </w:rPr>
          <w:t>ana highlighted.</w:t>
        </w:r>
      </w:ins>
    </w:p>
    <w:p w14:paraId="01DB91EF" w14:textId="30FFE5AE" w:rsidR="00D01DB9" w:rsidRDefault="007F076E" w:rsidP="00D01DB9">
      <w:pPr>
        <w:rPr>
          <w:ins w:id="16" w:author="Tudor Gulin" w:date="2023-03-22T16:17:00Z"/>
          <w:rFonts w:ascii="Arial" w:hAnsi="Arial" w:cs="Arial"/>
          <w:sz w:val="28"/>
          <w:szCs w:val="28"/>
          <w:lang w:val="en-US"/>
        </w:rPr>
      </w:pPr>
      <w:ins w:id="17" w:author="Tudor Gulin" w:date="2023-03-22T16:17:00Z">
        <w:r>
          <w:rPr>
            <w:rFonts w:ascii="Arial" w:hAnsi="Arial" w:cs="Arial"/>
            <w:sz w:val="28"/>
            <w:szCs w:val="28"/>
            <w:lang w:val="en-US"/>
          </w:rPr>
          <w:t>This is case sensitive!!!</w:t>
        </w:r>
      </w:ins>
    </w:p>
    <w:p w14:paraId="641B1EF2" w14:textId="0EB5CCD5" w:rsidR="007F076E" w:rsidRDefault="007F076E" w:rsidP="00D01DB9">
      <w:pPr>
        <w:rPr>
          <w:ins w:id="18" w:author="Tudor Gulin" w:date="2023-03-22T16:19:00Z"/>
          <w:rFonts w:ascii="Arial" w:hAnsi="Arial" w:cs="Arial"/>
          <w:sz w:val="28"/>
          <w:szCs w:val="28"/>
          <w:lang w:val="en-US"/>
        </w:rPr>
      </w:pPr>
      <w:ins w:id="19" w:author="Tudor Gulin" w:date="2023-03-22T16:18:00Z">
        <w:r>
          <w:rPr>
            <w:rFonts w:ascii="Arial" w:hAnsi="Arial" w:cs="Arial"/>
            <w:sz w:val="28"/>
            <w:szCs w:val="28"/>
            <w:lang w:val="en-US"/>
          </w:rPr>
          <w:t>Grep -i to be case insensitive</w:t>
        </w:r>
      </w:ins>
    </w:p>
    <w:p w14:paraId="6F7FAF77" w14:textId="11E54478" w:rsidR="007F076E" w:rsidRDefault="007F076E" w:rsidP="00D01DB9">
      <w:pPr>
        <w:rPr>
          <w:ins w:id="20" w:author="Tudor Gulin" w:date="2023-03-22T16:19:00Z"/>
          <w:rFonts w:ascii="Arial" w:hAnsi="Arial" w:cs="Arial"/>
          <w:sz w:val="28"/>
          <w:szCs w:val="28"/>
          <w:lang w:val="en-US"/>
        </w:rPr>
      </w:pPr>
      <w:ins w:id="21" w:author="Tudor Gulin" w:date="2023-03-22T16:19:00Z">
        <w:r>
          <w:rPr>
            <w:rFonts w:ascii="Arial" w:hAnsi="Arial" w:cs="Arial"/>
            <w:sz w:val="28"/>
            <w:szCs w:val="28"/>
            <w:lang w:val="en-US"/>
          </w:rPr>
          <w:t>Regular expression:</w:t>
        </w:r>
      </w:ins>
    </w:p>
    <w:p w14:paraId="23805FC6" w14:textId="4B8C940E" w:rsidR="007F076E" w:rsidRDefault="007F076E" w:rsidP="00D01DB9">
      <w:pPr>
        <w:rPr>
          <w:ins w:id="22" w:author="Tudor Gulin" w:date="2023-03-22T16:19:00Z"/>
          <w:rFonts w:ascii="Arial" w:hAnsi="Arial" w:cs="Arial"/>
          <w:sz w:val="28"/>
          <w:szCs w:val="28"/>
          <w:lang w:val="en-US"/>
        </w:rPr>
      </w:pPr>
      <w:ins w:id="23" w:author="Tudor Gulin" w:date="2023-03-22T16:19:00Z">
        <w:r>
          <w:rPr>
            <w:rFonts w:ascii="Arial" w:hAnsi="Arial" w:cs="Arial"/>
            <w:sz w:val="28"/>
            <w:szCs w:val="28"/>
            <w:lang w:val="en-US"/>
          </w:rPr>
          <w:t>MEMORY THE TEACHING NOTES TABLE OF REGULAR EXPRESSIONS!!!!!!!!!!!!!!!!!</w:t>
        </w:r>
      </w:ins>
    </w:p>
    <w:p w14:paraId="6B18C9CE" w14:textId="2F3E1A42" w:rsidR="007F076E" w:rsidRDefault="007F076E" w:rsidP="00D01DB9">
      <w:pPr>
        <w:rPr>
          <w:ins w:id="24" w:author="Tudor Gulin" w:date="2023-03-22T16:25:00Z"/>
          <w:rFonts w:ascii="Arial" w:hAnsi="Arial" w:cs="Arial"/>
          <w:sz w:val="28"/>
          <w:szCs w:val="28"/>
          <w:lang w:val="en-US"/>
        </w:rPr>
      </w:pPr>
      <w:ins w:id="25" w:author="Tudor Gulin" w:date="2023-03-22T16:24:00Z">
        <w:r>
          <w:rPr>
            <w:rFonts w:ascii="Arial" w:hAnsi="Arial" w:cs="Arial"/>
            <w:sz w:val="28"/>
            <w:szCs w:val="28"/>
            <w:lang w:val="en-US"/>
          </w:rPr>
          <w:t>^ = beginning of the line</w:t>
        </w:r>
      </w:ins>
    </w:p>
    <w:p w14:paraId="7C822E9D" w14:textId="2FEE59BB" w:rsidR="007F076E" w:rsidRDefault="007F076E" w:rsidP="00D01DB9">
      <w:pPr>
        <w:rPr>
          <w:ins w:id="26" w:author="Tudor Gulin" w:date="2023-03-22T16:25:00Z"/>
          <w:rFonts w:ascii="Arial" w:hAnsi="Arial" w:cs="Arial"/>
          <w:sz w:val="28"/>
          <w:szCs w:val="28"/>
          <w:lang w:val="en-US"/>
        </w:rPr>
      </w:pPr>
      <w:ins w:id="27" w:author="Tudor Gulin" w:date="2023-03-22T16:25:00Z">
        <w:r>
          <w:rPr>
            <w:rFonts w:ascii="Arial" w:hAnsi="Arial" w:cs="Arial"/>
            <w:sz w:val="28"/>
            <w:szCs w:val="28"/>
            <w:lang w:val="en-US"/>
          </w:rPr>
          <w:t>[abc] = a || b || c ( a or b or c )</w:t>
        </w:r>
      </w:ins>
    </w:p>
    <w:p w14:paraId="65F515C0" w14:textId="5E4718E2" w:rsidR="007F076E" w:rsidRDefault="007F076E" w:rsidP="00D01DB9">
      <w:pPr>
        <w:rPr>
          <w:ins w:id="28" w:author="Tudor Gulin" w:date="2023-03-22T16:25:00Z"/>
          <w:rFonts w:ascii="Arial" w:hAnsi="Arial" w:cs="Arial"/>
          <w:sz w:val="28"/>
          <w:szCs w:val="28"/>
          <w:lang w:val="en-US"/>
        </w:rPr>
      </w:pPr>
      <w:ins w:id="29" w:author="Tudor Gulin" w:date="2023-03-22T16:25:00Z">
        <w:r>
          <w:rPr>
            <w:rFonts w:ascii="Arial" w:hAnsi="Arial" w:cs="Arial"/>
            <w:sz w:val="28"/>
            <w:szCs w:val="28"/>
            <w:lang w:val="en-US"/>
          </w:rPr>
          <w:t>abc – matches lines that contain exactly abc</w:t>
        </w:r>
      </w:ins>
    </w:p>
    <w:p w14:paraId="68927A94" w14:textId="6A9ED221" w:rsidR="007F076E" w:rsidRDefault="007F076E" w:rsidP="00D01DB9">
      <w:pPr>
        <w:rPr>
          <w:ins w:id="30" w:author="Tudor Gulin" w:date="2023-03-22T16:29:00Z"/>
          <w:rFonts w:ascii="Arial" w:hAnsi="Arial" w:cs="Arial"/>
          <w:sz w:val="28"/>
          <w:szCs w:val="28"/>
          <w:lang w:val="en-US"/>
        </w:rPr>
      </w:pPr>
      <w:ins w:id="31" w:author="Tudor Gulin" w:date="2023-03-22T16:25:00Z">
        <w:r>
          <w:rPr>
            <w:rFonts w:ascii="Arial" w:hAnsi="Arial" w:cs="Arial"/>
            <w:sz w:val="28"/>
            <w:szCs w:val="28"/>
            <w:lang w:val="en-US"/>
          </w:rPr>
          <w:t>[a-z] all letters; [0-9] all digits</w:t>
        </w:r>
      </w:ins>
    </w:p>
    <w:p w14:paraId="69F01B72" w14:textId="21625620" w:rsidR="00282739" w:rsidRDefault="00282739" w:rsidP="00D01DB9">
      <w:pPr>
        <w:rPr>
          <w:ins w:id="32" w:author="Tudor Gulin" w:date="2023-03-22T16:29:00Z"/>
          <w:rFonts w:ascii="Arial" w:hAnsi="Arial" w:cs="Arial"/>
          <w:sz w:val="28"/>
          <w:szCs w:val="28"/>
          <w:lang w:val="en-US"/>
        </w:rPr>
      </w:pPr>
      <w:ins w:id="33" w:author="Tudor Gulin" w:date="2023-03-22T16:29:00Z">
        <w:r>
          <w:rPr>
            <w:rFonts w:ascii="Arial" w:hAnsi="Arial" w:cs="Arial"/>
            <w:sz w:val="28"/>
            <w:szCs w:val="28"/>
            <w:lang w:val="en-US"/>
          </w:rPr>
          <w:t>$ end of the line</w:t>
        </w:r>
      </w:ins>
    </w:p>
    <w:p w14:paraId="66EBF0AE" w14:textId="100684E5" w:rsidR="00282739" w:rsidRDefault="00282739" w:rsidP="00D01DB9">
      <w:pPr>
        <w:pBdr>
          <w:bottom w:val="single" w:sz="6" w:space="1" w:color="auto"/>
        </w:pBdr>
        <w:rPr>
          <w:ins w:id="34" w:author="Tudor Gulin" w:date="2023-03-22T16:41:00Z"/>
          <w:rFonts w:ascii="Arial" w:hAnsi="Arial" w:cs="Arial"/>
          <w:sz w:val="28"/>
          <w:szCs w:val="28"/>
          <w:lang w:val="en-US"/>
        </w:rPr>
      </w:pPr>
      <w:ins w:id="35" w:author="Tudor Gulin" w:date="2023-03-22T16:29:00Z">
        <w:r>
          <w:rPr>
            <w:rFonts w:ascii="Arial" w:hAnsi="Arial" w:cs="Arial"/>
            <w:sz w:val="28"/>
            <w:szCs w:val="28"/>
            <w:lang w:val="en-US"/>
          </w:rPr>
          <w:t>+ -  at least one of the p</w:t>
        </w:r>
      </w:ins>
      <w:ins w:id="36" w:author="Tudor Gulin" w:date="2023-03-22T16:30:00Z">
        <w:r>
          <w:rPr>
            <w:rFonts w:ascii="Arial" w:hAnsi="Arial" w:cs="Arial"/>
            <w:sz w:val="28"/>
            <w:szCs w:val="28"/>
            <w:lang w:val="en-US"/>
          </w:rPr>
          <w:t>revious mentioned char: [0-9]+$ =&gt; finishes with a digit.</w:t>
        </w:r>
      </w:ins>
    </w:p>
    <w:p w14:paraId="65250C85" w14:textId="0F2F359A" w:rsidR="00FD684D" w:rsidRPr="00FD684D" w:rsidRDefault="00FD684D" w:rsidP="00FD684D">
      <w:pPr>
        <w:pBdr>
          <w:bottom w:val="single" w:sz="6" w:space="1" w:color="auto"/>
        </w:pBdr>
        <w:rPr>
          <w:ins w:id="37" w:author="Tudor Gulin" w:date="2023-03-22T16:35:00Z"/>
          <w:rFonts w:ascii="Arial" w:hAnsi="Arial" w:cs="Arial"/>
          <w:sz w:val="28"/>
          <w:szCs w:val="28"/>
          <w:lang w:val="en-US"/>
          <w:rPrChange w:id="38" w:author="Tudor Gulin" w:date="2023-03-22T16:41:00Z">
            <w:rPr>
              <w:ins w:id="39" w:author="Tudor Gulin" w:date="2023-03-22T16:35:00Z"/>
              <w:lang w:val="en-US"/>
            </w:rPr>
          </w:rPrChange>
        </w:rPr>
      </w:pPr>
      <w:ins w:id="40" w:author="Tudor Gulin" w:date="2023-03-22T16:41:00Z">
        <w:r>
          <w:rPr>
            <w:rFonts w:ascii="Arial" w:hAnsi="Arial" w:cs="Arial"/>
            <w:sz w:val="28"/>
            <w:szCs w:val="28"/>
            <w:lang w:val="en-US"/>
          </w:rPr>
          <w:t>*- previo</w:t>
        </w:r>
      </w:ins>
      <w:ins w:id="41" w:author="Tudor Gulin" w:date="2023-03-22T16:48:00Z">
        <w:r w:rsidR="00B27E89">
          <w:rPr>
            <w:rFonts w:ascii="Arial" w:hAnsi="Arial" w:cs="Arial"/>
            <w:sz w:val="28"/>
            <w:szCs w:val="28"/>
            <w:lang w:val="en-US"/>
          </w:rPr>
          <w:t>u</w:t>
        </w:r>
      </w:ins>
      <w:ins w:id="42" w:author="Tudor Gulin" w:date="2023-03-22T16:41:00Z">
        <w:r>
          <w:rPr>
            <w:rFonts w:ascii="Arial" w:hAnsi="Arial" w:cs="Arial"/>
            <w:sz w:val="28"/>
            <w:szCs w:val="28"/>
            <w:lang w:val="en-US"/>
          </w:rPr>
          <w:t>s expressions 0 or more times</w:t>
        </w:r>
      </w:ins>
    </w:p>
    <w:p w14:paraId="534CE831" w14:textId="53993480" w:rsidR="00282739" w:rsidRDefault="00B27E89" w:rsidP="00D01DB9">
      <w:pPr>
        <w:rPr>
          <w:ins w:id="43" w:author="Tudor Gulin" w:date="2023-03-22T16:48:00Z"/>
          <w:rFonts w:ascii="Arial" w:hAnsi="Arial" w:cs="Arial"/>
          <w:sz w:val="28"/>
          <w:szCs w:val="28"/>
          <w:lang w:val="en-US"/>
        </w:rPr>
      </w:pPr>
      <w:ins w:id="44" w:author="Tudor Gulin" w:date="2023-03-22T16:48:00Z">
        <w:r>
          <w:rPr>
            <w:rFonts w:ascii="Arial" w:hAnsi="Arial" w:cs="Arial"/>
            <w:sz w:val="28"/>
            <w:szCs w:val="28"/>
            <w:lang w:val="en-US"/>
          </w:rPr>
          <w:t>Sed – to find and replace</w:t>
        </w:r>
      </w:ins>
    </w:p>
    <w:p w14:paraId="377FF781" w14:textId="204E3100" w:rsidR="00B27E89" w:rsidRDefault="00B27E89" w:rsidP="00D01DB9">
      <w:pPr>
        <w:rPr>
          <w:ins w:id="45" w:author="Tudor Gulin" w:date="2023-03-22T16:48:00Z"/>
          <w:rFonts w:ascii="Arial" w:hAnsi="Arial" w:cs="Arial"/>
          <w:sz w:val="28"/>
          <w:szCs w:val="28"/>
          <w:lang w:val="en-US"/>
        </w:rPr>
      </w:pPr>
      <w:ins w:id="46" w:author="Tudor Gulin" w:date="2023-03-22T16:48:00Z">
        <w:r>
          <w:rPr>
            <w:rFonts w:ascii="Arial" w:hAnsi="Arial" w:cs="Arial"/>
            <w:sz w:val="28"/>
            <w:szCs w:val="28"/>
            <w:lang w:val="en-US"/>
          </w:rPr>
          <w:t>Sed has multiple operation types</w:t>
        </w:r>
      </w:ins>
    </w:p>
    <w:p w14:paraId="72BA8532" w14:textId="1F26865E" w:rsidR="00B27E89" w:rsidRDefault="00B27E89" w:rsidP="00D01DB9">
      <w:pPr>
        <w:rPr>
          <w:ins w:id="47" w:author="Tudor Gulin" w:date="2023-03-22T16:52:00Z"/>
          <w:rFonts w:ascii="Arial" w:hAnsi="Arial" w:cs="Arial"/>
          <w:sz w:val="28"/>
          <w:szCs w:val="28"/>
          <w:lang w:val="en-US"/>
        </w:rPr>
      </w:pPr>
      <w:ins w:id="48" w:author="Tudor Gulin" w:date="2023-03-22T16:48:00Z">
        <w:r>
          <w:rPr>
            <w:rFonts w:ascii="Arial" w:hAnsi="Arial" w:cs="Arial"/>
            <w:sz w:val="28"/>
            <w:szCs w:val="28"/>
            <w:lang w:val="en-US"/>
          </w:rPr>
          <w:t xml:space="preserve">s/ </w:t>
        </w:r>
      </w:ins>
      <w:ins w:id="49" w:author="Tudor Gulin" w:date="2023-03-22T16:52:00Z">
        <w:r>
          <w:rPr>
            <w:rFonts w:ascii="Arial" w:hAnsi="Arial" w:cs="Arial"/>
            <w:sz w:val="28"/>
            <w:szCs w:val="28"/>
            <w:lang w:val="en-US"/>
          </w:rPr>
          <w:t>to_replace</w:t>
        </w:r>
      </w:ins>
      <w:ins w:id="50" w:author="Tudor Gulin" w:date="2023-03-22T16:48:00Z">
        <w:r>
          <w:rPr>
            <w:rFonts w:ascii="Arial" w:hAnsi="Arial" w:cs="Arial"/>
            <w:sz w:val="28"/>
            <w:szCs w:val="28"/>
            <w:lang w:val="en-US"/>
          </w:rPr>
          <w:t>/</w:t>
        </w:r>
      </w:ins>
      <w:ins w:id="51" w:author="Tudor Gulin" w:date="2023-03-22T16:52:00Z">
        <w:r>
          <w:rPr>
            <w:rFonts w:ascii="Arial" w:hAnsi="Arial" w:cs="Arial"/>
            <w:sz w:val="28"/>
            <w:szCs w:val="28"/>
            <w:lang w:val="en-US"/>
          </w:rPr>
          <w:t>replace_with</w:t>
        </w:r>
      </w:ins>
      <w:ins w:id="52" w:author="Tudor Gulin" w:date="2023-03-22T16:48:00Z">
        <w:r>
          <w:rPr>
            <w:rFonts w:ascii="Arial" w:hAnsi="Arial" w:cs="Arial"/>
            <w:sz w:val="28"/>
            <w:szCs w:val="28"/>
            <w:lang w:val="en-US"/>
          </w:rPr>
          <w:t xml:space="preserve"> /= mode substitute</w:t>
        </w:r>
      </w:ins>
    </w:p>
    <w:p w14:paraId="07E91851" w14:textId="1E20455C" w:rsidR="00B27E89" w:rsidRDefault="00B27E89" w:rsidP="00D01DB9">
      <w:pPr>
        <w:rPr>
          <w:ins w:id="53" w:author="Tudor Gulin" w:date="2023-03-22T16:52:00Z"/>
          <w:rFonts w:ascii="Arial" w:hAnsi="Arial" w:cs="Arial"/>
          <w:sz w:val="28"/>
          <w:szCs w:val="28"/>
          <w:lang w:val="en-US"/>
        </w:rPr>
      </w:pPr>
      <w:ins w:id="54" w:author="Tudor Gulin" w:date="2023-03-22T16:52:00Z">
        <w:r>
          <w:rPr>
            <w:rFonts w:ascii="Arial" w:hAnsi="Arial" w:cs="Arial"/>
            <w:sz w:val="28"/>
            <w:szCs w:val="28"/>
            <w:lang w:val="en-US"/>
          </w:rPr>
          <w:t>if we want to replace every occurance s/to_replace/replace_w/g” file.txt</w:t>
        </w:r>
      </w:ins>
    </w:p>
    <w:p w14:paraId="5711918F" w14:textId="72E0E1A0" w:rsidR="00B27E89" w:rsidRDefault="00B27E89" w:rsidP="00D01DB9">
      <w:pPr>
        <w:rPr>
          <w:ins w:id="55" w:author="Tudor Gulin" w:date="2023-03-22T16:53:00Z"/>
          <w:rFonts w:ascii="Arial" w:hAnsi="Arial" w:cs="Arial"/>
          <w:sz w:val="28"/>
          <w:szCs w:val="28"/>
          <w:lang w:val="en-US"/>
        </w:rPr>
      </w:pPr>
      <w:ins w:id="56" w:author="Tudor Gulin" w:date="2023-03-22T16:52:00Z">
        <w:r>
          <w:rPr>
            <w:rFonts w:ascii="Arial" w:hAnsi="Arial" w:cs="Arial"/>
            <w:sz w:val="28"/>
            <w:szCs w:val="28"/>
            <w:lang w:val="en-US"/>
          </w:rPr>
          <w:lastRenderedPageBreak/>
          <w:t>sed -E = t</w:t>
        </w:r>
      </w:ins>
      <w:ins w:id="57" w:author="Tudor Gulin" w:date="2023-03-22T16:53:00Z">
        <w:r>
          <w:rPr>
            <w:rFonts w:ascii="Arial" w:hAnsi="Arial" w:cs="Arial"/>
            <w:sz w:val="28"/>
            <w:szCs w:val="28"/>
            <w:lang w:val="en-US"/>
          </w:rPr>
          <w:t>o use regular expression</w:t>
        </w:r>
      </w:ins>
    </w:p>
    <w:p w14:paraId="383CB84D" w14:textId="5824C6ED" w:rsidR="00B27E89" w:rsidRDefault="00B27E89" w:rsidP="00D01DB9">
      <w:pPr>
        <w:rPr>
          <w:ins w:id="58" w:author="Tudor Gulin" w:date="2023-03-22T16:54:00Z"/>
          <w:rFonts w:ascii="Arial" w:hAnsi="Arial" w:cs="Arial"/>
          <w:sz w:val="28"/>
          <w:szCs w:val="28"/>
          <w:lang w:val="en-US"/>
        </w:rPr>
      </w:pPr>
      <w:ins w:id="59" w:author="Tudor Gulin" w:date="2023-03-22T16:53:00Z">
        <w:r>
          <w:rPr>
            <w:rFonts w:ascii="Arial" w:hAnsi="Arial" w:cs="Arial"/>
            <w:sz w:val="28"/>
            <w:szCs w:val="28"/>
            <w:lang w:val="en-US"/>
          </w:rPr>
          <w:t>sed -E “s/a/@/gi” file.txt ; gi = global for g and I for case insensitive</w:t>
        </w:r>
      </w:ins>
    </w:p>
    <w:p w14:paraId="15F060B2" w14:textId="3803D3C0" w:rsidR="00B27E89" w:rsidRDefault="003B758D" w:rsidP="00D01DB9">
      <w:pPr>
        <w:rPr>
          <w:ins w:id="60" w:author="Tudor Gulin" w:date="2023-03-22T16:54:00Z"/>
          <w:rFonts w:ascii="Arial" w:hAnsi="Arial" w:cs="Arial"/>
          <w:sz w:val="28"/>
          <w:szCs w:val="28"/>
          <w:lang w:val="en-US"/>
        </w:rPr>
      </w:pPr>
      <w:ins w:id="61" w:author="Tudor Gulin" w:date="2023-03-22T16:57:00Z">
        <w:r>
          <w:rPr>
            <w:rFonts w:ascii="Arial" w:hAnsi="Arial" w:cs="Arial"/>
            <w:sz w:val="28"/>
            <w:szCs w:val="28"/>
            <w:lang w:val="en-US"/>
          </w:rPr>
          <w:t>Y SED</w:t>
        </w:r>
      </w:ins>
    </w:p>
    <w:p w14:paraId="39A6E6B3" w14:textId="7F1B6E6C" w:rsidR="00B27E89" w:rsidRDefault="00B27E89" w:rsidP="00D01DB9">
      <w:pPr>
        <w:rPr>
          <w:ins w:id="62" w:author="Tudor Gulin" w:date="2023-03-22T16:54:00Z"/>
          <w:rFonts w:ascii="Arial" w:hAnsi="Arial" w:cs="Arial"/>
          <w:sz w:val="28"/>
          <w:szCs w:val="28"/>
          <w:lang w:val="en-US"/>
        </w:rPr>
      </w:pPr>
      <w:ins w:id="63" w:author="Tudor Gulin" w:date="2023-03-22T16:54:00Z">
        <w:r>
          <w:rPr>
            <w:rFonts w:ascii="Arial" w:hAnsi="Arial" w:cs="Arial"/>
            <w:sz w:val="28"/>
            <w:szCs w:val="28"/>
            <w:lang w:val="en-US"/>
          </w:rPr>
          <w:t>sed “y/aeiou/@3</w:t>
        </w:r>
      </w:ins>
      <w:ins w:id="64" w:author="Tudor Gulin" w:date="2023-03-22T16:55:00Z">
        <w:r>
          <w:rPr>
            <w:rFonts w:ascii="Arial" w:hAnsi="Arial" w:cs="Arial"/>
            <w:sz w:val="28"/>
            <w:szCs w:val="28"/>
            <w:lang w:val="en-US"/>
          </w:rPr>
          <w:t>\</w:t>
        </w:r>
      </w:ins>
      <w:ins w:id="65" w:author="Tudor Gulin" w:date="2023-03-22T16:54:00Z">
        <w:r>
          <w:rPr>
            <w:rFonts w:ascii="Arial" w:hAnsi="Arial" w:cs="Arial"/>
            <w:sz w:val="28"/>
            <w:szCs w:val="28"/>
            <w:lang w:val="en-US"/>
          </w:rPr>
          <w:t>!Ow/” this replaces a with @, e with 3, i with ! and so on</w:t>
        </w:r>
      </w:ins>
    </w:p>
    <w:p w14:paraId="3FFCCC82" w14:textId="1CE4AF0F" w:rsidR="00B27E89" w:rsidRDefault="00B27E89" w:rsidP="00D01DB9">
      <w:pPr>
        <w:rPr>
          <w:ins w:id="66" w:author="Tudor Gulin" w:date="2023-03-22T16:55:00Z"/>
          <w:rFonts w:ascii="Arial" w:hAnsi="Arial" w:cs="Arial"/>
          <w:sz w:val="28"/>
          <w:szCs w:val="28"/>
          <w:lang w:val="en-US"/>
        </w:rPr>
      </w:pPr>
      <w:ins w:id="67" w:author="Tudor Gulin" w:date="2023-03-22T16:55:00Z">
        <w:r>
          <w:rPr>
            <w:rFonts w:ascii="Arial" w:hAnsi="Arial" w:cs="Arial"/>
            <w:sz w:val="28"/>
            <w:szCs w:val="28"/>
            <w:lang w:val="en-US"/>
          </w:rPr>
          <w:t>“y/ / /” …</w:t>
        </w:r>
      </w:ins>
    </w:p>
    <w:p w14:paraId="0C1CA21A" w14:textId="5DB7F3E3" w:rsidR="00B27E89" w:rsidRDefault="00B27E89" w:rsidP="00D01DB9">
      <w:pPr>
        <w:rPr>
          <w:ins w:id="68" w:author="Tudor Gulin" w:date="2023-03-22T16:55:00Z"/>
          <w:rFonts w:ascii="Arial" w:hAnsi="Arial" w:cs="Arial"/>
          <w:sz w:val="28"/>
          <w:szCs w:val="28"/>
          <w:lang w:val="en-US"/>
        </w:rPr>
      </w:pPr>
      <w:ins w:id="69" w:author="Tudor Gulin" w:date="2023-03-22T16:55:00Z">
        <w:r>
          <w:rPr>
            <w:rFonts w:ascii="Arial" w:hAnsi="Arial" w:cs="Arial"/>
            <w:sz w:val="28"/>
            <w:szCs w:val="28"/>
            <w:lang w:val="en-US"/>
          </w:rPr>
          <w:t>If we want a given character that has a regular expressions we need to use \ before it.</w:t>
        </w:r>
      </w:ins>
    </w:p>
    <w:p w14:paraId="751445E5" w14:textId="5E5D7BB2" w:rsidR="00B27E89" w:rsidRDefault="00B27E89" w:rsidP="00D01DB9">
      <w:pPr>
        <w:rPr>
          <w:ins w:id="70" w:author="Tudor Gulin" w:date="2023-03-22T16:55:00Z"/>
          <w:rFonts w:ascii="Arial" w:hAnsi="Arial" w:cs="Arial"/>
          <w:sz w:val="28"/>
          <w:szCs w:val="28"/>
          <w:lang w:val="en-US"/>
        </w:rPr>
      </w:pPr>
      <w:ins w:id="71" w:author="Tudor Gulin" w:date="2023-03-22T16:55:00Z">
        <w:r>
          <w:rPr>
            <w:rFonts w:ascii="Arial" w:hAnsi="Arial" w:cs="Arial"/>
            <w:sz w:val="28"/>
            <w:szCs w:val="28"/>
            <w:lang w:val="en-US"/>
          </w:rPr>
          <w:t>For + for example. Or for !. and so on…</w:t>
        </w:r>
      </w:ins>
    </w:p>
    <w:p w14:paraId="7642E71C" w14:textId="2BA33E2E" w:rsidR="00B27E89" w:rsidRDefault="003B758D" w:rsidP="00D01DB9">
      <w:pPr>
        <w:rPr>
          <w:ins w:id="72" w:author="Tudor Gulin" w:date="2023-03-22T16:58:00Z"/>
          <w:rFonts w:ascii="Arial" w:hAnsi="Arial" w:cs="Arial"/>
          <w:sz w:val="28"/>
          <w:szCs w:val="28"/>
          <w:lang w:val="en-US"/>
        </w:rPr>
      </w:pPr>
      <w:ins w:id="73" w:author="Tudor Gulin" w:date="2023-03-22T16:57:00Z">
        <w:r>
          <w:rPr>
            <w:rFonts w:ascii="Arial" w:hAnsi="Arial" w:cs="Arial"/>
            <w:sz w:val="28"/>
            <w:szCs w:val="28"/>
            <w:lang w:val="en-US"/>
          </w:rPr>
          <w:t xml:space="preserve">D </w:t>
        </w:r>
      </w:ins>
      <w:ins w:id="74" w:author="Tudor Gulin" w:date="2023-03-22T16:58:00Z">
        <w:r>
          <w:rPr>
            <w:rFonts w:ascii="Arial" w:hAnsi="Arial" w:cs="Arial"/>
            <w:sz w:val="28"/>
            <w:szCs w:val="28"/>
            <w:lang w:val="en-US"/>
          </w:rPr>
          <w:t>SED</w:t>
        </w:r>
      </w:ins>
    </w:p>
    <w:p w14:paraId="309539FD" w14:textId="7C71C647" w:rsidR="003B758D" w:rsidRDefault="003B758D" w:rsidP="00D01DB9">
      <w:pPr>
        <w:pBdr>
          <w:bottom w:val="single" w:sz="6" w:space="1" w:color="auto"/>
        </w:pBdr>
        <w:rPr>
          <w:ins w:id="75" w:author="Tudor Gulin" w:date="2023-03-22T16:58:00Z"/>
          <w:rFonts w:ascii="Arial" w:hAnsi="Arial" w:cs="Arial"/>
          <w:sz w:val="28"/>
          <w:szCs w:val="28"/>
          <w:lang w:val="en-US"/>
        </w:rPr>
      </w:pPr>
      <w:ins w:id="76" w:author="Tudor Gulin" w:date="2023-03-22T16:58:00Z">
        <w:r>
          <w:rPr>
            <w:rFonts w:ascii="Arial" w:hAnsi="Arial" w:cs="Arial"/>
            <w:sz w:val="28"/>
            <w:szCs w:val="28"/>
            <w:lang w:val="en-US"/>
          </w:rPr>
          <w:t>Sed -E “/[0-9]+/d” file.txt = deletes all lines that contain a digit</w:t>
        </w:r>
      </w:ins>
    </w:p>
    <w:p w14:paraId="5B6049C9" w14:textId="5567595D" w:rsidR="003B758D" w:rsidRDefault="003B758D" w:rsidP="00D01DB9">
      <w:pPr>
        <w:rPr>
          <w:ins w:id="77" w:author="Tudor Gulin" w:date="2023-03-22T17:01:00Z"/>
          <w:rFonts w:ascii="Arial" w:hAnsi="Arial" w:cs="Arial"/>
          <w:sz w:val="28"/>
          <w:szCs w:val="28"/>
          <w:lang w:val="en-US"/>
        </w:rPr>
      </w:pPr>
      <w:ins w:id="78" w:author="Tudor Gulin" w:date="2023-03-22T17:01:00Z">
        <w:r>
          <w:rPr>
            <w:rFonts w:ascii="Arial" w:hAnsi="Arial" w:cs="Arial"/>
            <w:sz w:val="28"/>
            <w:szCs w:val="28"/>
            <w:lang w:val="en-US"/>
          </w:rPr>
          <w:t>Sed -E “s/([aeiou][0-9]/\2\1/g” file.txt</w:t>
        </w:r>
      </w:ins>
    </w:p>
    <w:p w14:paraId="57E79D17" w14:textId="77777777" w:rsidR="00D93EDF" w:rsidRDefault="003B758D" w:rsidP="00D01DB9">
      <w:pPr>
        <w:pBdr>
          <w:bottom w:val="single" w:sz="6" w:space="1" w:color="auto"/>
        </w:pBdr>
        <w:rPr>
          <w:ins w:id="79" w:author="Tudor Gulin" w:date="2023-03-22T17:16:00Z"/>
          <w:rFonts w:ascii="Arial" w:hAnsi="Arial" w:cs="Arial"/>
          <w:sz w:val="28"/>
          <w:szCs w:val="28"/>
          <w:lang w:val="en-US"/>
        </w:rPr>
      </w:pPr>
      <w:ins w:id="80" w:author="Tudor Gulin" w:date="2023-03-22T17:01:00Z">
        <w:r>
          <w:rPr>
            <w:rFonts w:ascii="Arial" w:hAnsi="Arial" w:cs="Arial"/>
            <w:sz w:val="28"/>
            <w:szCs w:val="28"/>
            <w:lang w:val="en-US"/>
          </w:rPr>
          <w:t>This swaps every vowel followed by a digit with that</w:t>
        </w:r>
      </w:ins>
      <w:ins w:id="81" w:author="Tudor Gulin" w:date="2023-03-22T17:02:00Z">
        <w:r>
          <w:rPr>
            <w:rFonts w:ascii="Arial" w:hAnsi="Arial" w:cs="Arial"/>
            <w:sz w:val="28"/>
            <w:szCs w:val="28"/>
            <w:lang w:val="en-US"/>
          </w:rPr>
          <w:t xml:space="preserve"> digit</w:t>
        </w:r>
      </w:ins>
    </w:p>
    <w:p w14:paraId="1A244EC1" w14:textId="77777777" w:rsidR="00116F2C" w:rsidRDefault="00D93EDF" w:rsidP="00D01DB9">
      <w:pPr>
        <w:rPr>
          <w:ins w:id="82" w:author="Tudor Gulin" w:date="2023-03-22T17:18:00Z"/>
          <w:rFonts w:ascii="Arial" w:hAnsi="Arial" w:cs="Arial"/>
          <w:sz w:val="28"/>
          <w:szCs w:val="28"/>
          <w:lang w:val="en-US"/>
        </w:rPr>
      </w:pPr>
      <w:ins w:id="83" w:author="Tudor Gulin" w:date="2023-03-22T17:16:00Z">
        <w:r>
          <w:rPr>
            <w:rFonts w:ascii="Arial" w:hAnsi="Arial" w:cs="Arial"/>
            <w:sz w:val="28"/>
            <w:szCs w:val="28"/>
            <w:lang w:val="en-US"/>
          </w:rPr>
          <w:t xml:space="preserve">AWK </w:t>
        </w:r>
      </w:ins>
    </w:p>
    <w:p w14:paraId="4547F64D" w14:textId="77777777" w:rsidR="00116F2C" w:rsidRDefault="00116F2C" w:rsidP="00D01DB9">
      <w:pPr>
        <w:rPr>
          <w:ins w:id="84" w:author="Tudor Gulin" w:date="2023-03-22T17:18:00Z"/>
          <w:rFonts w:ascii="Arial" w:hAnsi="Arial" w:cs="Arial"/>
          <w:sz w:val="28"/>
          <w:szCs w:val="28"/>
          <w:lang w:val="en-US"/>
        </w:rPr>
      </w:pPr>
      <w:ins w:id="85" w:author="Tudor Gulin" w:date="2023-03-22T17:18:00Z">
        <w:r>
          <w:rPr>
            <w:rFonts w:ascii="Arial" w:hAnsi="Arial" w:cs="Arial"/>
            <w:sz w:val="28"/>
            <w:szCs w:val="28"/>
            <w:lang w:val="en-US"/>
          </w:rPr>
          <w:t xml:space="preserve">Format: awk ‘{}’ file.txt – it will execute the body </w:t>
        </w:r>
      </w:ins>
    </w:p>
    <w:p w14:paraId="4FF96A38" w14:textId="77777777" w:rsidR="00116F2C" w:rsidRDefault="00116F2C" w:rsidP="00D01DB9">
      <w:pPr>
        <w:rPr>
          <w:ins w:id="86" w:author="Tudor Gulin" w:date="2023-03-22T17:19:00Z"/>
          <w:rFonts w:ascii="Arial" w:hAnsi="Arial" w:cs="Arial"/>
          <w:sz w:val="28"/>
          <w:szCs w:val="28"/>
          <w:lang w:val="en-US"/>
        </w:rPr>
      </w:pPr>
      <w:ins w:id="87" w:author="Tudor Gulin" w:date="2023-03-22T17:18:00Z">
        <w:r>
          <w:rPr>
            <w:rFonts w:ascii="Arial" w:hAnsi="Arial" w:cs="Arial"/>
            <w:sz w:val="28"/>
            <w:szCs w:val="28"/>
            <w:lang w:val="en-US"/>
          </w:rPr>
          <w:t>Body = ‘{}’; we can have multiple bodies</w:t>
        </w:r>
      </w:ins>
    </w:p>
    <w:p w14:paraId="21D42EA8" w14:textId="235C951A" w:rsidR="00116F2C" w:rsidRDefault="00116F2C" w:rsidP="00D01DB9">
      <w:pPr>
        <w:rPr>
          <w:ins w:id="88" w:author="Tudor Gulin" w:date="2023-03-22T17:19:00Z"/>
          <w:rFonts w:ascii="Arial" w:hAnsi="Arial" w:cs="Arial"/>
          <w:sz w:val="28"/>
          <w:szCs w:val="28"/>
          <w:lang w:val="en-US"/>
        </w:rPr>
      </w:pPr>
      <w:ins w:id="89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Print – command</w:t>
        </w:r>
      </w:ins>
    </w:p>
    <w:p w14:paraId="0B0DA54B" w14:textId="77777777" w:rsidR="00116F2C" w:rsidRDefault="00116F2C" w:rsidP="00D01DB9">
      <w:pPr>
        <w:rPr>
          <w:ins w:id="90" w:author="Tudor Gulin" w:date="2023-03-22T17:19:00Z"/>
          <w:rFonts w:ascii="Arial" w:hAnsi="Arial" w:cs="Arial"/>
          <w:sz w:val="28"/>
          <w:szCs w:val="28"/>
          <w:lang w:val="en-US"/>
        </w:rPr>
      </w:pPr>
      <w:ins w:id="91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NR = number of line</w:t>
        </w:r>
      </w:ins>
    </w:p>
    <w:p w14:paraId="1125D2D6" w14:textId="77777777" w:rsidR="00116F2C" w:rsidRDefault="00116F2C" w:rsidP="00D01DB9">
      <w:pPr>
        <w:rPr>
          <w:ins w:id="92" w:author="Tudor Gulin" w:date="2023-03-22T17:19:00Z"/>
          <w:rFonts w:ascii="Arial" w:hAnsi="Arial" w:cs="Arial"/>
          <w:sz w:val="28"/>
          <w:szCs w:val="28"/>
          <w:lang w:val="en-US"/>
        </w:rPr>
      </w:pPr>
      <w:ins w:id="93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Awk ‘{print NR}’ file.txt =&gt; output:</w:t>
        </w:r>
      </w:ins>
    </w:p>
    <w:p w14:paraId="242BC277" w14:textId="77777777" w:rsidR="00116F2C" w:rsidRDefault="00116F2C" w:rsidP="00D01DB9">
      <w:pPr>
        <w:rPr>
          <w:ins w:id="94" w:author="Tudor Gulin" w:date="2023-03-22T17:19:00Z"/>
          <w:rFonts w:ascii="Arial" w:hAnsi="Arial" w:cs="Arial"/>
          <w:sz w:val="28"/>
          <w:szCs w:val="28"/>
          <w:lang w:val="en-US"/>
        </w:rPr>
      </w:pPr>
      <w:ins w:id="95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1</w:t>
        </w:r>
      </w:ins>
    </w:p>
    <w:p w14:paraId="6E15DB02" w14:textId="77777777" w:rsidR="00116F2C" w:rsidRDefault="00116F2C" w:rsidP="00D01DB9">
      <w:pPr>
        <w:rPr>
          <w:ins w:id="96" w:author="Tudor Gulin" w:date="2023-03-22T17:19:00Z"/>
          <w:rFonts w:ascii="Arial" w:hAnsi="Arial" w:cs="Arial"/>
          <w:sz w:val="28"/>
          <w:szCs w:val="28"/>
          <w:lang w:val="en-US"/>
        </w:rPr>
      </w:pPr>
      <w:ins w:id="97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2</w:t>
        </w:r>
      </w:ins>
    </w:p>
    <w:p w14:paraId="1A6F0190" w14:textId="77777777" w:rsidR="00116F2C" w:rsidRDefault="00116F2C" w:rsidP="00D01DB9">
      <w:pPr>
        <w:rPr>
          <w:ins w:id="98" w:author="Tudor Gulin" w:date="2023-03-22T17:19:00Z"/>
          <w:rFonts w:ascii="Arial" w:hAnsi="Arial" w:cs="Arial"/>
          <w:sz w:val="28"/>
          <w:szCs w:val="28"/>
          <w:lang w:val="en-US"/>
        </w:rPr>
      </w:pPr>
      <w:ins w:id="99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3</w:t>
        </w:r>
      </w:ins>
    </w:p>
    <w:p w14:paraId="030DE4CB" w14:textId="77777777" w:rsidR="00116F2C" w:rsidRDefault="00116F2C" w:rsidP="00D01DB9">
      <w:pPr>
        <w:rPr>
          <w:ins w:id="100" w:author="Tudor Gulin" w:date="2023-03-22T17:19:00Z"/>
          <w:rFonts w:ascii="Arial" w:hAnsi="Arial" w:cs="Arial"/>
          <w:sz w:val="28"/>
          <w:szCs w:val="28"/>
          <w:lang w:val="en-US"/>
        </w:rPr>
      </w:pPr>
      <w:ins w:id="101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…</w:t>
        </w:r>
      </w:ins>
    </w:p>
    <w:p w14:paraId="762F7F09" w14:textId="77777777" w:rsidR="00116F2C" w:rsidRDefault="00116F2C" w:rsidP="00D01DB9">
      <w:pPr>
        <w:rPr>
          <w:ins w:id="102" w:author="Tudor Gulin" w:date="2023-03-22T17:21:00Z"/>
          <w:rFonts w:ascii="Arial" w:hAnsi="Arial" w:cs="Arial"/>
          <w:sz w:val="28"/>
          <w:szCs w:val="28"/>
          <w:lang w:val="en-US"/>
        </w:rPr>
      </w:pPr>
      <w:ins w:id="103" w:author="Tudor Gulin" w:date="2023-03-22T17:19:00Z">
        <w:r>
          <w:rPr>
            <w:rFonts w:ascii="Arial" w:hAnsi="Arial" w:cs="Arial"/>
            <w:sz w:val="28"/>
            <w:szCs w:val="28"/>
            <w:lang w:val="en-US"/>
          </w:rPr>
          <w:t>NF = number of words</w:t>
        </w:r>
      </w:ins>
      <w:ins w:id="104" w:author="Tudor Gulin" w:date="2023-03-22T17:20:00Z">
        <w:r>
          <w:rPr>
            <w:rFonts w:ascii="Arial" w:hAnsi="Arial" w:cs="Arial"/>
            <w:sz w:val="28"/>
            <w:szCs w:val="28"/>
            <w:lang w:val="en-US"/>
          </w:rPr>
          <w:t xml:space="preserve"> ( because the default separator is space, but we can set other separators)</w:t>
        </w:r>
      </w:ins>
    </w:p>
    <w:p w14:paraId="0602B4F0" w14:textId="3CEADEB0" w:rsidR="00116F2C" w:rsidRDefault="00116F2C" w:rsidP="00D01DB9">
      <w:pPr>
        <w:rPr>
          <w:ins w:id="105" w:author="Tudor Gulin" w:date="2023-03-22T17:21:00Z"/>
          <w:rFonts w:ascii="Arial" w:hAnsi="Arial" w:cs="Arial"/>
          <w:sz w:val="28"/>
          <w:szCs w:val="28"/>
          <w:lang w:val="en-US"/>
        </w:rPr>
      </w:pPr>
      <w:ins w:id="106" w:author="Tudor Gulin" w:date="2023-03-22T17:21:00Z">
        <w:r>
          <w:rPr>
            <w:rFonts w:ascii="Arial" w:hAnsi="Arial" w:cs="Arial"/>
            <w:sz w:val="28"/>
            <w:szCs w:val="28"/>
            <w:lang w:val="en-US"/>
          </w:rPr>
          <w:t>$2 = the 2</w:t>
        </w:r>
        <w:r w:rsidRPr="00116F2C">
          <w:rPr>
            <w:rFonts w:ascii="Arial" w:hAnsi="Arial" w:cs="Arial"/>
            <w:sz w:val="28"/>
            <w:szCs w:val="28"/>
            <w:vertAlign w:val="superscript"/>
            <w:lang w:val="en-US"/>
            <w:rPrChange w:id="107" w:author="Tudor Gulin" w:date="2023-03-22T17:21:00Z">
              <w:rPr>
                <w:rFonts w:ascii="Arial" w:hAnsi="Arial" w:cs="Arial"/>
                <w:sz w:val="28"/>
                <w:szCs w:val="28"/>
                <w:lang w:val="en-US"/>
              </w:rPr>
            </w:rPrChange>
          </w:rPr>
          <w:t>nd</w:t>
        </w:r>
        <w:r>
          <w:rPr>
            <w:rFonts w:ascii="Arial" w:hAnsi="Arial" w:cs="Arial"/>
            <w:sz w:val="28"/>
            <w:szCs w:val="28"/>
            <w:lang w:val="en-US"/>
          </w:rPr>
          <w:t xml:space="preserve"> word</w:t>
        </w:r>
      </w:ins>
      <w:ins w:id="108" w:author="Tudor Gulin" w:date="2023-03-22T17:22:00Z">
        <w:r>
          <w:rPr>
            <w:rFonts w:ascii="Arial" w:hAnsi="Arial" w:cs="Arial"/>
            <w:sz w:val="28"/>
            <w:szCs w:val="28"/>
            <w:lang w:val="en-US"/>
          </w:rPr>
          <w:t xml:space="preserve"> (field)</w:t>
        </w:r>
      </w:ins>
    </w:p>
    <w:p w14:paraId="01D25A82" w14:textId="3B9A4059" w:rsidR="00116F2C" w:rsidRDefault="00116F2C" w:rsidP="00D01DB9">
      <w:pPr>
        <w:rPr>
          <w:ins w:id="109" w:author="Tudor Gulin" w:date="2023-03-22T17:21:00Z"/>
          <w:rFonts w:ascii="Arial" w:hAnsi="Arial" w:cs="Arial"/>
          <w:sz w:val="28"/>
          <w:szCs w:val="28"/>
          <w:lang w:val="en-US"/>
        </w:rPr>
      </w:pPr>
      <w:ins w:id="110" w:author="Tudor Gulin" w:date="2023-03-22T17:21:00Z">
        <w:r>
          <w:rPr>
            <w:rFonts w:ascii="Arial" w:hAnsi="Arial" w:cs="Arial"/>
            <w:sz w:val="28"/>
            <w:szCs w:val="28"/>
            <w:lang w:val="en-US"/>
          </w:rPr>
          <w:t>$1 = the</w:t>
        </w:r>
      </w:ins>
      <w:ins w:id="111" w:author="Tudor Gulin" w:date="2023-03-22T17:22:00Z">
        <w:r>
          <w:rPr>
            <w:rFonts w:ascii="Arial" w:hAnsi="Arial" w:cs="Arial"/>
            <w:sz w:val="28"/>
            <w:szCs w:val="28"/>
            <w:lang w:val="en-US"/>
          </w:rPr>
          <w:t xml:space="preserve"> 1</w:t>
        </w:r>
        <w:r w:rsidRPr="00116F2C">
          <w:rPr>
            <w:rFonts w:ascii="Arial" w:hAnsi="Arial" w:cs="Arial"/>
            <w:sz w:val="28"/>
            <w:szCs w:val="28"/>
            <w:vertAlign w:val="superscript"/>
            <w:lang w:val="en-US"/>
            <w:rPrChange w:id="112" w:author="Tudor Gulin" w:date="2023-03-22T17:22:00Z">
              <w:rPr>
                <w:rFonts w:ascii="Arial" w:hAnsi="Arial" w:cs="Arial"/>
                <w:sz w:val="28"/>
                <w:szCs w:val="28"/>
                <w:lang w:val="en-US"/>
              </w:rPr>
            </w:rPrChange>
          </w:rPr>
          <w:t>st</w:t>
        </w:r>
        <w:r>
          <w:rPr>
            <w:rFonts w:ascii="Arial" w:hAnsi="Arial" w:cs="Arial"/>
            <w:sz w:val="28"/>
            <w:szCs w:val="28"/>
            <w:lang w:val="en-US"/>
          </w:rPr>
          <w:t xml:space="preserve"> word ( field )</w:t>
        </w:r>
      </w:ins>
    </w:p>
    <w:p w14:paraId="13B133C1" w14:textId="77777777" w:rsidR="00116F2C" w:rsidRDefault="00116F2C" w:rsidP="00D01DB9">
      <w:pPr>
        <w:rPr>
          <w:ins w:id="113" w:author="Tudor Gulin" w:date="2023-03-22T17:21:00Z"/>
          <w:rFonts w:ascii="Arial" w:hAnsi="Arial" w:cs="Arial"/>
          <w:sz w:val="28"/>
          <w:szCs w:val="28"/>
          <w:lang w:val="en-US"/>
        </w:rPr>
      </w:pPr>
      <w:ins w:id="114" w:author="Tudor Gulin" w:date="2023-03-22T17:21:00Z">
        <w:r>
          <w:rPr>
            <w:rFonts w:ascii="Arial" w:hAnsi="Arial" w:cs="Arial"/>
            <w:sz w:val="28"/>
            <w:szCs w:val="28"/>
            <w:lang w:val="en-US"/>
          </w:rPr>
          <w:t>$0 = the whole line</w:t>
        </w:r>
      </w:ins>
    </w:p>
    <w:p w14:paraId="5F7E540B" w14:textId="30BDFCB1" w:rsidR="00282739" w:rsidRDefault="00116F2C" w:rsidP="00D01DB9">
      <w:pPr>
        <w:rPr>
          <w:ins w:id="115" w:author="Tudor Gulin" w:date="2023-03-22T17:22:00Z"/>
          <w:rFonts w:ascii="Arial" w:hAnsi="Arial" w:cs="Arial"/>
          <w:sz w:val="28"/>
          <w:szCs w:val="28"/>
          <w:lang w:val="en-US"/>
        </w:rPr>
      </w:pPr>
      <w:ins w:id="116" w:author="Tudor Gulin" w:date="2023-03-22T17:21:00Z">
        <w:r>
          <w:rPr>
            <w:rFonts w:ascii="Arial" w:hAnsi="Arial" w:cs="Arial"/>
            <w:sz w:val="28"/>
            <w:szCs w:val="28"/>
            <w:lang w:val="en-US"/>
          </w:rPr>
          <w:t>$NF = the last field</w:t>
        </w:r>
      </w:ins>
      <w:ins w:id="117" w:author="Tudor Gulin" w:date="2023-03-22T17:01:00Z">
        <w:r w:rsidR="003B758D">
          <w:rPr>
            <w:rFonts w:ascii="Arial" w:hAnsi="Arial" w:cs="Arial"/>
            <w:sz w:val="28"/>
            <w:szCs w:val="28"/>
            <w:lang w:val="en-US"/>
          </w:rPr>
          <w:t xml:space="preserve"> </w:t>
        </w:r>
      </w:ins>
    </w:p>
    <w:p w14:paraId="0393D571" w14:textId="0F286F5C" w:rsidR="00116F2C" w:rsidRDefault="00116F2C" w:rsidP="00D01DB9">
      <w:pPr>
        <w:rPr>
          <w:ins w:id="118" w:author="Tudor Gulin" w:date="2023-03-22T17:24:00Z"/>
          <w:rFonts w:ascii="Arial" w:hAnsi="Arial" w:cs="Arial"/>
          <w:sz w:val="28"/>
          <w:szCs w:val="28"/>
          <w:lang w:val="en-US"/>
        </w:rPr>
      </w:pPr>
      <w:ins w:id="119" w:author="Tudor Gulin" w:date="2023-03-22T17:22:00Z">
        <w:r>
          <w:rPr>
            <w:rFonts w:ascii="Arial" w:hAnsi="Arial" w:cs="Arial"/>
            <w:sz w:val="28"/>
            <w:szCs w:val="28"/>
            <w:lang w:val="en-US"/>
          </w:rPr>
          <w:lastRenderedPageBreak/>
          <w:t xml:space="preserve">‘NF%2==0{}’ </w:t>
        </w:r>
      </w:ins>
      <w:ins w:id="120" w:author="Tudor Gulin" w:date="2023-03-22T17:23:00Z">
        <w:r>
          <w:rPr>
            <w:rFonts w:ascii="Arial" w:hAnsi="Arial" w:cs="Arial"/>
            <w:sz w:val="28"/>
            <w:szCs w:val="28"/>
            <w:lang w:val="en-US"/>
          </w:rPr>
          <w:t>if the condition before the body is true, the body will be executed</w:t>
        </w:r>
      </w:ins>
    </w:p>
    <w:p w14:paraId="1D44D765" w14:textId="7F4038C4" w:rsidR="00116F2C" w:rsidRDefault="00116F2C" w:rsidP="00D01DB9">
      <w:pPr>
        <w:rPr>
          <w:ins w:id="121" w:author="Tudor Gulin" w:date="2023-03-22T17:24:00Z"/>
          <w:rFonts w:ascii="Arial" w:hAnsi="Arial" w:cs="Arial"/>
          <w:sz w:val="28"/>
          <w:szCs w:val="28"/>
          <w:lang w:val="en-US"/>
        </w:rPr>
      </w:pPr>
      <w:ins w:id="122" w:author="Tudor Gulin" w:date="2023-03-22T17:24:00Z">
        <w:r>
          <w:rPr>
            <w:rFonts w:ascii="Arial" w:hAnsi="Arial" w:cs="Arial"/>
            <w:sz w:val="28"/>
            <w:szCs w:val="28"/>
            <w:lang w:val="en-US"/>
          </w:rPr>
          <w:t>The 3</w:t>
        </w:r>
        <w:r w:rsidRPr="00116F2C">
          <w:rPr>
            <w:rFonts w:ascii="Arial" w:hAnsi="Arial" w:cs="Arial"/>
            <w:sz w:val="28"/>
            <w:szCs w:val="28"/>
            <w:vertAlign w:val="superscript"/>
            <w:lang w:val="en-US"/>
            <w:rPrChange w:id="123" w:author="Tudor Gulin" w:date="2023-03-22T17:24:00Z">
              <w:rPr>
                <w:rFonts w:ascii="Arial" w:hAnsi="Arial" w:cs="Arial"/>
                <w:sz w:val="28"/>
                <w:szCs w:val="28"/>
                <w:lang w:val="en-US"/>
              </w:rPr>
            </w:rPrChange>
          </w:rPr>
          <w:t>rd</w:t>
        </w:r>
        <w:r>
          <w:rPr>
            <w:rFonts w:ascii="Arial" w:hAnsi="Arial" w:cs="Arial"/>
            <w:sz w:val="28"/>
            <w:szCs w:val="28"/>
            <w:lang w:val="en-US"/>
          </w:rPr>
          <w:t xml:space="preserve"> field to be a number</w:t>
        </w:r>
      </w:ins>
    </w:p>
    <w:p w14:paraId="5DCEC591" w14:textId="52E37C41" w:rsidR="00116F2C" w:rsidRDefault="00116F2C" w:rsidP="00D01DB9">
      <w:pPr>
        <w:rPr>
          <w:ins w:id="124" w:author="Tudor Gulin" w:date="2023-03-22T17:26:00Z"/>
          <w:rFonts w:ascii="Arial" w:hAnsi="Arial" w:cs="Arial"/>
          <w:sz w:val="28"/>
          <w:szCs w:val="28"/>
          <w:lang w:val="en-US"/>
        </w:rPr>
      </w:pPr>
      <w:ins w:id="125" w:author="Tudor Gulin" w:date="2023-03-22T17:24:00Z">
        <w:r>
          <w:rPr>
            <w:rFonts w:ascii="Arial" w:hAnsi="Arial" w:cs="Arial"/>
            <w:sz w:val="28"/>
            <w:szCs w:val="28"/>
            <w:lang w:val="en-US"/>
          </w:rPr>
          <w:t>Awk ‘$3~</w:t>
        </w:r>
      </w:ins>
      <w:ins w:id="126" w:author="Tudor Gulin" w:date="2023-03-22T17:25:00Z">
        <w:r>
          <w:rPr>
            <w:rFonts w:ascii="Arial" w:hAnsi="Arial" w:cs="Arial"/>
            <w:sz w:val="28"/>
            <w:szCs w:val="28"/>
            <w:lang w:val="en-US"/>
          </w:rPr>
          <w:t>/</w:t>
        </w:r>
      </w:ins>
      <w:ins w:id="127" w:author="Tudor Gulin" w:date="2023-03-22T17:24:00Z">
        <w:r>
          <w:rPr>
            <w:rFonts w:ascii="Arial" w:hAnsi="Arial" w:cs="Arial"/>
            <w:sz w:val="28"/>
            <w:szCs w:val="28"/>
            <w:lang w:val="en-US"/>
          </w:rPr>
          <w:t>[0</w:t>
        </w:r>
      </w:ins>
      <w:ins w:id="128" w:author="Tudor Gulin" w:date="2023-03-22T17:25:00Z">
        <w:r>
          <w:rPr>
            <w:rFonts w:ascii="Arial" w:hAnsi="Arial" w:cs="Arial"/>
            <w:sz w:val="28"/>
            <w:szCs w:val="28"/>
            <w:lang w:val="en-US"/>
          </w:rPr>
          <w:t>-9]+/{}’ file.txt</w:t>
        </w:r>
      </w:ins>
    </w:p>
    <w:p w14:paraId="7C2299C9" w14:textId="02379C23" w:rsidR="00116F2C" w:rsidRDefault="00116F2C" w:rsidP="00D01DB9">
      <w:pPr>
        <w:rPr>
          <w:ins w:id="129" w:author="Tudor Gulin" w:date="2023-03-22T17:29:00Z"/>
          <w:rFonts w:ascii="Arial" w:hAnsi="Arial" w:cs="Arial"/>
          <w:sz w:val="28"/>
          <w:szCs w:val="28"/>
          <w:lang w:val="en-US"/>
        </w:rPr>
      </w:pPr>
      <w:ins w:id="130" w:author="Tudor Gulin" w:date="2023-03-22T17:26:00Z">
        <w:r>
          <w:rPr>
            <w:rFonts w:ascii="Arial" w:hAnsi="Arial" w:cs="Arial"/>
            <w:sz w:val="28"/>
            <w:szCs w:val="28"/>
            <w:lang w:val="en-US"/>
          </w:rPr>
          <w:t>Awk -F</w:t>
        </w:r>
      </w:ins>
      <w:ins w:id="131" w:author="Tudor Gulin" w:date="2023-03-22T17:27:00Z">
        <w:r>
          <w:rPr>
            <w:rFonts w:ascii="Arial" w:hAnsi="Arial" w:cs="Arial"/>
            <w:sz w:val="28"/>
            <w:szCs w:val="28"/>
            <w:lang w:val="en-US"/>
          </w:rPr>
          <w:t>: = “:” is the new separator</w:t>
        </w:r>
      </w:ins>
    </w:p>
    <w:p w14:paraId="2A6D97F9" w14:textId="025D4101" w:rsidR="0066774E" w:rsidRDefault="0066774E" w:rsidP="00D01DB9">
      <w:pPr>
        <w:rPr>
          <w:ins w:id="132" w:author="Tudor Gulin" w:date="2023-03-22T17:29:00Z"/>
          <w:rFonts w:ascii="Arial" w:hAnsi="Arial" w:cs="Arial"/>
          <w:sz w:val="28"/>
          <w:szCs w:val="28"/>
          <w:lang w:val="en-US"/>
        </w:rPr>
      </w:pPr>
      <w:ins w:id="133" w:author="Tudor Gulin" w:date="2023-03-22T17:29:00Z">
        <w:r>
          <w:rPr>
            <w:rFonts w:ascii="Arial" w:hAnsi="Arial" w:cs="Arial"/>
            <w:sz w:val="28"/>
            <w:szCs w:val="28"/>
            <w:lang w:val="en-US"/>
          </w:rPr>
          <w:t>For executing awk scripts in separate files</w:t>
        </w:r>
      </w:ins>
    </w:p>
    <w:p w14:paraId="4E938214" w14:textId="3AB38D02" w:rsidR="0066774E" w:rsidRDefault="0066774E" w:rsidP="00D01DB9">
      <w:pPr>
        <w:rPr>
          <w:ins w:id="134" w:author="Tudor Gulin" w:date="2023-03-22T17:29:00Z"/>
          <w:rFonts w:ascii="Arial" w:hAnsi="Arial" w:cs="Arial"/>
          <w:sz w:val="28"/>
          <w:szCs w:val="28"/>
          <w:lang w:val="en-US"/>
        </w:rPr>
      </w:pPr>
      <w:ins w:id="135" w:author="Tudor Gulin" w:date="2023-03-22T17:30:00Z">
        <w:r>
          <w:rPr>
            <w:rFonts w:ascii="Arial" w:hAnsi="Arial" w:cs="Arial"/>
            <w:sz w:val="28"/>
            <w:szCs w:val="28"/>
            <w:lang w:val="en-US"/>
          </w:rPr>
          <w:t>//</w:t>
        </w:r>
      </w:ins>
      <w:ins w:id="136" w:author="Tudor Gulin" w:date="2023-03-22T17:29:00Z">
        <w:r>
          <w:rPr>
            <w:rFonts w:ascii="Arial" w:hAnsi="Arial" w:cs="Arial"/>
            <w:sz w:val="28"/>
            <w:szCs w:val="28"/>
            <w:lang w:val="en-US"/>
          </w:rPr>
          <w:t>Awk -f scriptfile file.awk</w:t>
        </w:r>
      </w:ins>
    </w:p>
    <w:p w14:paraId="692A17B3" w14:textId="6F0FAA4B" w:rsidR="0066774E" w:rsidRDefault="0066774E" w:rsidP="00D01DB9">
      <w:pPr>
        <w:rPr>
          <w:ins w:id="137" w:author="Tudor Gulin" w:date="2023-03-22T17:29:00Z"/>
          <w:rFonts w:ascii="Arial" w:hAnsi="Arial" w:cs="Arial"/>
          <w:sz w:val="28"/>
          <w:szCs w:val="28"/>
          <w:lang w:val="en-US"/>
        </w:rPr>
      </w:pPr>
      <w:ins w:id="138" w:author="Tudor Gulin" w:date="2023-03-22T17:29:00Z">
        <w:r>
          <w:rPr>
            <w:rFonts w:ascii="Arial" w:hAnsi="Arial" w:cs="Arial"/>
            <w:sz w:val="28"/>
            <w:szCs w:val="28"/>
            <w:lang w:val="en-US"/>
          </w:rPr>
          <w:t>Micro file.awk to edit the body</w:t>
        </w:r>
      </w:ins>
    </w:p>
    <w:p w14:paraId="467F58F9" w14:textId="78CB13DB" w:rsidR="0066774E" w:rsidRDefault="0066774E" w:rsidP="00D01DB9">
      <w:pPr>
        <w:rPr>
          <w:ins w:id="139" w:author="Tudor Gulin" w:date="2023-03-22T17:26:00Z"/>
          <w:rFonts w:ascii="Arial" w:hAnsi="Arial" w:cs="Arial"/>
          <w:sz w:val="28"/>
          <w:szCs w:val="28"/>
          <w:lang w:val="en-US"/>
        </w:rPr>
      </w:pPr>
      <w:ins w:id="140" w:author="Tudor Gulin" w:date="2023-03-22T17:30:00Z">
        <w:r>
          <w:rPr>
            <w:rFonts w:ascii="Arial" w:hAnsi="Arial" w:cs="Arial"/>
            <w:sz w:val="28"/>
            <w:szCs w:val="28"/>
            <w:lang w:val="en-US"/>
          </w:rPr>
          <w:t>Then we use</w:t>
        </w:r>
      </w:ins>
    </w:p>
    <w:p w14:paraId="73D41AB0" w14:textId="6E1D29C4" w:rsidR="0066774E" w:rsidRDefault="0066774E" w:rsidP="00D01DB9">
      <w:pPr>
        <w:rPr>
          <w:ins w:id="141" w:author="Tudor Gulin" w:date="2023-03-22T17:31:00Z"/>
          <w:rFonts w:ascii="Arial" w:hAnsi="Arial" w:cs="Arial"/>
          <w:sz w:val="28"/>
          <w:szCs w:val="28"/>
          <w:lang w:val="en-US"/>
        </w:rPr>
      </w:pPr>
      <w:ins w:id="142" w:author="Tudor Gulin" w:date="2023-03-22T17:30:00Z">
        <w:r>
          <w:rPr>
            <w:rFonts w:ascii="Arial" w:hAnsi="Arial" w:cs="Arial"/>
            <w:sz w:val="28"/>
            <w:szCs w:val="28"/>
            <w:lang w:val="en-US"/>
          </w:rPr>
          <w:t>Awk -f awkfile.awk file.txt</w:t>
        </w:r>
      </w:ins>
    </w:p>
    <w:p w14:paraId="6FD831E5" w14:textId="6761422F" w:rsidR="0066774E" w:rsidRDefault="0066774E" w:rsidP="00D01DB9">
      <w:pPr>
        <w:rPr>
          <w:ins w:id="143" w:author="Tudor Gulin" w:date="2023-03-22T17:31:00Z"/>
          <w:rFonts w:ascii="Arial" w:hAnsi="Arial" w:cs="Arial"/>
          <w:sz w:val="28"/>
          <w:szCs w:val="28"/>
          <w:lang w:val="en-US"/>
        </w:rPr>
      </w:pPr>
      <w:ins w:id="144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WRITE IN A .AWK FILE:</w:t>
        </w:r>
      </w:ins>
    </w:p>
    <w:p w14:paraId="2335C5D2" w14:textId="442BD180" w:rsidR="0066774E" w:rsidRDefault="0066774E" w:rsidP="00D01DB9">
      <w:pPr>
        <w:rPr>
          <w:ins w:id="145" w:author="Tudor Gulin" w:date="2023-03-22T17:31:00Z"/>
          <w:rFonts w:ascii="Arial" w:hAnsi="Arial" w:cs="Arial"/>
          <w:sz w:val="28"/>
          <w:szCs w:val="28"/>
          <w:lang w:val="en-US"/>
        </w:rPr>
      </w:pPr>
      <w:ins w:id="146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BEGIN {</w:t>
        </w:r>
        <w:r>
          <w:rPr>
            <w:rFonts w:ascii="Arial" w:hAnsi="Arial" w:cs="Arial"/>
            <w:sz w:val="28"/>
            <w:szCs w:val="28"/>
            <w:lang w:val="en-US"/>
          </w:rPr>
          <w:br/>
        </w:r>
        <w:r>
          <w:rPr>
            <w:rFonts w:ascii="Arial" w:hAnsi="Arial" w:cs="Arial"/>
            <w:sz w:val="28"/>
            <w:szCs w:val="28"/>
            <w:lang w:val="en-US"/>
          </w:rPr>
          <w:tab/>
          <w:t>print …</w:t>
        </w:r>
      </w:ins>
    </w:p>
    <w:p w14:paraId="1934F745" w14:textId="2FF48669" w:rsidR="0066774E" w:rsidRDefault="0066774E" w:rsidP="00D01DB9">
      <w:pPr>
        <w:rPr>
          <w:ins w:id="147" w:author="Tudor Gulin" w:date="2023-03-22T17:31:00Z"/>
          <w:rFonts w:ascii="Arial" w:hAnsi="Arial" w:cs="Arial"/>
          <w:sz w:val="28"/>
          <w:szCs w:val="28"/>
          <w:lang w:val="en-US"/>
        </w:rPr>
      </w:pPr>
      <w:ins w:id="148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}</w:t>
        </w:r>
      </w:ins>
    </w:p>
    <w:p w14:paraId="52D53FB6" w14:textId="29624B85" w:rsidR="0066774E" w:rsidRDefault="0066774E" w:rsidP="00D01DB9">
      <w:pPr>
        <w:rPr>
          <w:ins w:id="149" w:author="Tudor Gulin" w:date="2023-03-22T17:31:00Z"/>
          <w:rFonts w:ascii="Arial" w:hAnsi="Arial" w:cs="Arial"/>
          <w:sz w:val="28"/>
          <w:szCs w:val="28"/>
          <w:lang w:val="en-US"/>
        </w:rPr>
      </w:pPr>
      <w:ins w:id="150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{</w:t>
        </w:r>
      </w:ins>
    </w:p>
    <w:p w14:paraId="3AF7EF07" w14:textId="4EF26F46" w:rsidR="0066774E" w:rsidRDefault="0066774E" w:rsidP="00D01DB9">
      <w:pPr>
        <w:rPr>
          <w:ins w:id="151" w:author="Tudor Gulin" w:date="2023-03-22T17:31:00Z"/>
          <w:rFonts w:ascii="Arial" w:hAnsi="Arial" w:cs="Arial"/>
          <w:sz w:val="28"/>
          <w:szCs w:val="28"/>
          <w:lang w:val="en-US"/>
        </w:rPr>
      </w:pPr>
      <w:ins w:id="152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ab/>
          <w:t>Print …</w:t>
        </w:r>
      </w:ins>
    </w:p>
    <w:p w14:paraId="45A3AD31" w14:textId="76E4CAB0" w:rsidR="0066774E" w:rsidRDefault="0066774E" w:rsidP="00D01DB9">
      <w:pPr>
        <w:rPr>
          <w:ins w:id="153" w:author="Tudor Gulin" w:date="2023-03-22T17:31:00Z"/>
          <w:rFonts w:ascii="Arial" w:hAnsi="Arial" w:cs="Arial"/>
          <w:sz w:val="28"/>
          <w:szCs w:val="28"/>
          <w:lang w:val="en-US"/>
        </w:rPr>
      </w:pPr>
      <w:ins w:id="154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}</w:t>
        </w:r>
      </w:ins>
    </w:p>
    <w:p w14:paraId="4240BB3F" w14:textId="19C0DBE1" w:rsidR="0066774E" w:rsidRDefault="0066774E" w:rsidP="00D01DB9">
      <w:pPr>
        <w:rPr>
          <w:ins w:id="155" w:author="Tudor Gulin" w:date="2023-03-22T17:31:00Z"/>
          <w:rFonts w:ascii="Arial" w:hAnsi="Arial" w:cs="Arial"/>
          <w:sz w:val="28"/>
          <w:szCs w:val="28"/>
          <w:lang w:val="en-US"/>
        </w:rPr>
      </w:pPr>
      <w:ins w:id="156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END {</w:t>
        </w:r>
      </w:ins>
    </w:p>
    <w:p w14:paraId="16C00FDF" w14:textId="7C2B4A87" w:rsidR="0066774E" w:rsidRDefault="0066774E" w:rsidP="00D01DB9">
      <w:pPr>
        <w:rPr>
          <w:ins w:id="157" w:author="Tudor Gulin" w:date="2023-03-22T17:31:00Z"/>
          <w:rFonts w:ascii="Arial" w:hAnsi="Arial" w:cs="Arial"/>
          <w:sz w:val="28"/>
          <w:szCs w:val="28"/>
          <w:lang w:val="en-US"/>
        </w:rPr>
      </w:pPr>
      <w:ins w:id="158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ab/>
          <w:t>Print…</w:t>
        </w:r>
      </w:ins>
    </w:p>
    <w:p w14:paraId="23D7129C" w14:textId="1DB9DF7D" w:rsidR="0066774E" w:rsidRDefault="0066774E" w:rsidP="00D01DB9">
      <w:pPr>
        <w:rPr>
          <w:ins w:id="159" w:author="Tudor Gulin" w:date="2023-03-22T17:35:00Z"/>
          <w:rFonts w:ascii="Arial" w:hAnsi="Arial" w:cs="Arial"/>
          <w:sz w:val="28"/>
          <w:szCs w:val="28"/>
          <w:lang w:val="en-US"/>
        </w:rPr>
      </w:pPr>
      <w:ins w:id="160" w:author="Tudor Gulin" w:date="2023-03-22T17:31:00Z">
        <w:r>
          <w:rPr>
            <w:rFonts w:ascii="Arial" w:hAnsi="Arial" w:cs="Arial"/>
            <w:sz w:val="28"/>
            <w:szCs w:val="28"/>
            <w:lang w:val="en-US"/>
          </w:rPr>
          <w:t>}</w:t>
        </w:r>
      </w:ins>
    </w:p>
    <w:p w14:paraId="7EBF8F41" w14:textId="341E6452" w:rsidR="001A338E" w:rsidRDefault="001A338E" w:rsidP="00D01DB9">
      <w:pPr>
        <w:rPr>
          <w:ins w:id="161" w:author="Tudor Gulin" w:date="2023-03-22T17:35:00Z"/>
          <w:rFonts w:ascii="Arial" w:hAnsi="Arial" w:cs="Arial"/>
          <w:sz w:val="28"/>
          <w:szCs w:val="28"/>
          <w:lang w:val="en-US"/>
        </w:rPr>
      </w:pPr>
      <w:ins w:id="162" w:author="Tudor Gulin" w:date="2023-03-22T17:35:00Z">
        <w:r>
          <w:rPr>
            <w:rFonts w:ascii="Arial" w:hAnsi="Arial" w:cs="Arial"/>
            <w:sz w:val="28"/>
            <w:szCs w:val="28"/>
            <w:lang w:val="en-US"/>
          </w:rPr>
          <w:t>--</w:t>
        </w:r>
      </w:ins>
    </w:p>
    <w:p w14:paraId="0CFB7E86" w14:textId="7B251A1B" w:rsidR="001A338E" w:rsidRDefault="001A338E" w:rsidP="00D01DB9">
      <w:pPr>
        <w:rPr>
          <w:ins w:id="163" w:author="Tudor Gulin" w:date="2023-03-22T17:35:00Z"/>
          <w:rFonts w:ascii="Arial" w:hAnsi="Arial" w:cs="Arial"/>
          <w:sz w:val="28"/>
          <w:szCs w:val="28"/>
          <w:lang w:val="en-US"/>
        </w:rPr>
      </w:pPr>
      <w:ins w:id="164" w:author="Tudor Gulin" w:date="2023-03-22T17:35:00Z">
        <w:r>
          <w:rPr>
            <w:rFonts w:ascii="Arial" w:hAnsi="Arial" w:cs="Arial"/>
            <w:sz w:val="28"/>
            <w:szCs w:val="28"/>
            <w:lang w:val="en-US"/>
          </w:rPr>
          <w:t>Begin is executed before we start the file</w:t>
        </w:r>
      </w:ins>
    </w:p>
    <w:p w14:paraId="59677E29" w14:textId="62576CDE" w:rsidR="001A338E" w:rsidRDefault="001A338E" w:rsidP="00D01DB9">
      <w:pPr>
        <w:rPr>
          <w:ins w:id="165" w:author="Tudor Gulin" w:date="2023-03-22T17:35:00Z"/>
          <w:rFonts w:ascii="Arial" w:hAnsi="Arial" w:cs="Arial"/>
          <w:sz w:val="28"/>
          <w:szCs w:val="28"/>
          <w:lang w:val="en-US"/>
        </w:rPr>
      </w:pPr>
      <w:ins w:id="166" w:author="Tudor Gulin" w:date="2023-03-22T17:35:00Z">
        <w:r>
          <w:rPr>
            <w:rFonts w:ascii="Arial" w:hAnsi="Arial" w:cs="Arial"/>
            <w:sz w:val="28"/>
            <w:szCs w:val="28"/>
            <w:lang w:val="en-US"/>
          </w:rPr>
          <w:t>The one in the middle – for every line</w:t>
        </w:r>
      </w:ins>
    </w:p>
    <w:p w14:paraId="4EF874DD" w14:textId="6A6BB1F1" w:rsidR="001A338E" w:rsidRDefault="001A338E" w:rsidP="00D01DB9">
      <w:pPr>
        <w:pBdr>
          <w:bottom w:val="single" w:sz="6" w:space="1" w:color="auto"/>
        </w:pBdr>
        <w:rPr>
          <w:ins w:id="167" w:author="Tudor Gulin" w:date="2023-03-22T17:35:00Z"/>
          <w:rFonts w:ascii="Arial" w:hAnsi="Arial" w:cs="Arial"/>
          <w:sz w:val="28"/>
          <w:szCs w:val="28"/>
          <w:lang w:val="en-US"/>
        </w:rPr>
      </w:pPr>
      <w:ins w:id="168" w:author="Tudor Gulin" w:date="2023-03-22T17:35:00Z">
        <w:r>
          <w:rPr>
            <w:rFonts w:ascii="Arial" w:hAnsi="Arial" w:cs="Arial"/>
            <w:sz w:val="28"/>
            <w:szCs w:val="28"/>
            <w:lang w:val="en-US"/>
          </w:rPr>
          <w:t>End – at the end of the file</w:t>
        </w:r>
      </w:ins>
    </w:p>
    <w:p w14:paraId="6D72BF71" w14:textId="48D4C655" w:rsidR="001A338E" w:rsidRDefault="00290DD7" w:rsidP="00D01DB9">
      <w:pPr>
        <w:rPr>
          <w:ins w:id="169" w:author="Tudor Gulin" w:date="2023-03-22T17:39:00Z"/>
          <w:rFonts w:ascii="Arial" w:hAnsi="Arial" w:cs="Arial"/>
          <w:sz w:val="28"/>
          <w:szCs w:val="28"/>
          <w:lang w:val="en-US"/>
        </w:rPr>
      </w:pPr>
      <w:ins w:id="170" w:author="Tudor Gulin" w:date="2023-03-22T17:39:00Z">
        <w:r>
          <w:rPr>
            <w:rFonts w:ascii="Arial" w:hAnsi="Arial" w:cs="Arial"/>
            <w:sz w:val="28"/>
            <w:szCs w:val="28"/>
            <w:lang w:val="en-US"/>
          </w:rPr>
          <w:t>At the test:</w:t>
        </w:r>
      </w:ins>
    </w:p>
    <w:p w14:paraId="25C9967A" w14:textId="6A4C828F" w:rsidR="00290DD7" w:rsidRPr="00D01DB9" w:rsidRDefault="00290DD7" w:rsidP="00D01DB9">
      <w:pPr>
        <w:rPr>
          <w:rFonts w:ascii="Arial" w:hAnsi="Arial" w:cs="Arial"/>
          <w:sz w:val="28"/>
          <w:szCs w:val="28"/>
          <w:lang w:val="en-US"/>
        </w:rPr>
      </w:pPr>
      <w:ins w:id="171" w:author="Tudor Gulin" w:date="2023-03-22T17:39:00Z">
        <w:r>
          <w:rPr>
            <w:rFonts w:ascii="Arial" w:hAnsi="Arial" w:cs="Arial"/>
            <w:sz w:val="28"/>
            <w:szCs w:val="28"/>
            <w:lang w:val="en-US"/>
          </w:rPr>
          <w:t>You will type the command in a file and that will be the one that is graded. We will go through it together.</w:t>
        </w:r>
      </w:ins>
    </w:p>
    <w:sectPr w:rsidR="00290DD7" w:rsidRPr="00D0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5C6E"/>
    <w:multiLevelType w:val="hybridMultilevel"/>
    <w:tmpl w:val="0164C320"/>
    <w:lvl w:ilvl="0" w:tplc="2BAEF5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5943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dor Gulin">
    <w15:presenceInfo w15:providerId="Windows Live" w15:userId="51c0821f5fbb7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3A"/>
    <w:rsid w:val="00116F2C"/>
    <w:rsid w:val="001A338E"/>
    <w:rsid w:val="00282739"/>
    <w:rsid w:val="00290DD7"/>
    <w:rsid w:val="003B758D"/>
    <w:rsid w:val="00417A3A"/>
    <w:rsid w:val="0066774E"/>
    <w:rsid w:val="007F076E"/>
    <w:rsid w:val="00B27E89"/>
    <w:rsid w:val="00C44429"/>
    <w:rsid w:val="00D01DB9"/>
    <w:rsid w:val="00D93EDF"/>
    <w:rsid w:val="00F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EC21"/>
  <w15:chartTrackingRefBased/>
  <w15:docId w15:val="{4396CA68-618F-404D-A586-CF284A5C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01D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4</cp:revision>
  <dcterms:created xsi:type="dcterms:W3CDTF">2023-03-22T14:06:00Z</dcterms:created>
  <dcterms:modified xsi:type="dcterms:W3CDTF">2023-03-22T15:40:00Z</dcterms:modified>
</cp:coreProperties>
</file>